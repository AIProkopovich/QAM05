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before="180" w:line="411.35999999999996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33"/>
          <w:szCs w:val="33"/>
          <w:rtl w:val="0"/>
        </w:rPr>
        <w:t xml:space="preserve">Практика.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br w:type="textWrapping"/>
        <w:t xml:space="preserve">Прочтите требования и проанализируйте их: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ebecf0" w:val="clear"/>
        <w:spacing w:before="360" w:lineRule="auto"/>
        <w:ind w:left="720" w:firstLine="0"/>
        <w:rPr>
          <w:rFonts w:ascii="Roboto" w:cs="Roboto" w:eastAsia="Roboto" w:hAnsi="Roboto"/>
          <w:b w:val="1"/>
          <w:color w:val="172b4d"/>
          <w:sz w:val="21"/>
          <w:szCs w:val="21"/>
        </w:rPr>
      </w:pPr>
      <w:commentRangeStart w:id="0"/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Settings/Functions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 on the “Create View” Page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ebecf0" w:val="clear"/>
        <w:spacing w:after="0" w:afterAutospacing="0" w:befor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“</w:t>
      </w:r>
      <w:commentRangeStart w:id="1"/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Report View Name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Nova Mono" w:cs="Nova Mono" w:eastAsia="Nova Mono" w:hAnsi="Nova Mono"/>
          <w:color w:val="172b4d"/>
          <w:sz w:val="21"/>
          <w:szCs w:val="21"/>
          <w:rtl w:val="0"/>
        </w:rPr>
        <w:t xml:space="preserve">” → sets Report View displayname for the roles: FirmManager and Advisor.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Text box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Character limit = 255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u w:val="single"/>
          <w:rtl w:val="0"/>
        </w:rPr>
        <w:t xml:space="preserve">Validation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: once user clicks outside of “Report View Name” textbox, </w:t>
      </w:r>
      <w:ins w:author="Анна Прокопович" w:id="0" w:date="2022-10-04T19:35:10Z">
        <w:r w:rsidDel="00000000" w:rsidR="00000000" w:rsidRPr="00000000">
          <w:rPr>
            <w:rFonts w:ascii="Roboto" w:cs="Roboto" w:eastAsia="Roboto" w:hAnsi="Roboto"/>
            <w:color w:val="172b4d"/>
            <w:sz w:val="21"/>
            <w:szCs w:val="21"/>
            <w:rtl w:val="0"/>
          </w:rPr>
          <w:t xml:space="preserve">a check should occur for the number of characters in the display name</w:t>
        </w:r>
      </w:ins>
      <w:del w:author="Анна Прокопович" w:id="0" w:date="2022-10-04T19:35:10Z">
        <w:r w:rsidDel="00000000" w:rsidR="00000000" w:rsidRPr="00000000">
          <w:rPr>
            <w:rFonts w:ascii="Roboto" w:cs="Roboto" w:eastAsia="Roboto" w:hAnsi="Roboto"/>
            <w:color w:val="172b4d"/>
            <w:sz w:val="21"/>
            <w:szCs w:val="21"/>
            <w:rtl w:val="0"/>
          </w:rPr>
          <w:delText xml:space="preserve">validate displayname character count</w:delText>
        </w:r>
      </w:del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&lt;= 25</w:t>
      </w:r>
      <w:ins w:author="Анна Прокопович" w:id="1" w:date="2022-10-04T19:35:17Z">
        <w:r w:rsidDel="00000000" w:rsidR="00000000" w:rsidRPr="00000000">
          <w:rPr>
            <w:rFonts w:ascii="Roboto" w:cs="Roboto" w:eastAsia="Roboto" w:hAnsi="Roboto"/>
            <w:color w:val="172b4d"/>
            <w:sz w:val="21"/>
            <w:szCs w:val="21"/>
            <w:rtl w:val="0"/>
          </w:rPr>
          <w:t xml:space="preserve">5</w:t>
        </w:r>
      </w:ins>
      <w:del w:author="Анна Прокопович" w:id="1" w:date="2022-10-04T19:35:17Z">
        <w:r w:rsidDel="00000000" w:rsidR="00000000" w:rsidRPr="00000000">
          <w:rPr>
            <w:rFonts w:ascii="Roboto" w:cs="Roboto" w:eastAsia="Roboto" w:hAnsi="Roboto"/>
            <w:color w:val="172b4d"/>
            <w:sz w:val="21"/>
            <w:szCs w:val="21"/>
            <w:rtl w:val="0"/>
          </w:rPr>
          <w:delText xml:space="preserve">6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If Fails validation, then display red border around text box</w:t>
      </w:r>
      <w:ins w:author="Анна Прокопович" w:id="2" w:date="2022-10-04T19:43:24Z">
        <w:r w:rsidDel="00000000" w:rsidR="00000000" w:rsidRPr="00000000">
          <w:rPr>
            <w:rFonts w:ascii="Roboto" w:cs="Roboto" w:eastAsia="Roboto" w:hAnsi="Roboto"/>
            <w:color w:val="172b4d"/>
            <w:sz w:val="21"/>
            <w:szCs w:val="21"/>
            <w:rtl w:val="0"/>
          </w:rPr>
          <w:t xml:space="preserve">, with a description of what the user needs to fix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ebecf0" w:val="clear"/>
        <w:spacing w:after="0" w:afterAutospacing="0" w:before="0" w:beforeAutospacing="0" w:lineRule="auto"/>
        <w:ind w:left="720" w:hanging="360"/>
      </w:pPr>
      <w:commentRangeStart w:id="2"/>
      <w:r w:rsidDel="00000000" w:rsidR="00000000" w:rsidRPr="00000000">
        <w:rPr>
          <w:rFonts w:ascii="Nova Mono" w:cs="Nova Mono" w:eastAsia="Nova Mono" w:hAnsi="Nova Mono"/>
          <w:color w:val="172b4d"/>
          <w:sz w:val="21"/>
          <w:szCs w:val="21"/>
          <w:rtl w:val="0"/>
        </w:rPr>
        <w:t xml:space="preserve">Radio Icon “Report Type” component with options for Firm Report / Client Report → sets Report View viewcontext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ebecf0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172b4d"/>
          <w:sz w:val="21"/>
          <w:szCs w:val="21"/>
          <w:rtl w:val="0"/>
        </w:rPr>
        <w:t xml:space="preserve">Radio Icon “Format” component with options for CSV / PDF/ XLS → sets Report View format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ebecf0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172b4d"/>
          <w:sz w:val="21"/>
          <w:szCs w:val="21"/>
          <w:rtl w:val="0"/>
        </w:rPr>
        <w:t xml:space="preserve">Radio Icon “Orientation” component with options for Landscape/Portrait → sets Report View orientation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IF ReportView format = PDF, then show Orientation component only for </w:t>
      </w:r>
      <w:commentRangeStart w:id="3"/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FirmManager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Else hide Orientation component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ebecf0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Button: “</w:t>
      </w:r>
      <w:commentRangeStart w:id="4"/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Create View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”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commentRangeStart w:id="5"/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“Create View” is greyed out and not clickable unless: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displayname is not null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viewcontext is not null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format is not null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IF format = PDF, then orientation is null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Upon click, attempts to create and save Report View object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u w:val="single"/>
          <w:rtl w:val="0"/>
        </w:rPr>
        <w:t xml:space="preserve">Save Validation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: upon save, validate that displayname must be unique within firm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If Fails validation, then display red border around text box and prevent save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u w:val="single"/>
          <w:rtl w:val="0"/>
        </w:rPr>
        <w:t xml:space="preserve">Save Validation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: upon save, validate that displayname character count &lt;=255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If Fails validation, then display red border around text box and display </w:t>
      </w:r>
      <w:commentRangeStart w:id="6"/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message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Upon successful save by clicking </w:t>
      </w:r>
      <w:commentRangeStart w:id="7"/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Save 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button, takes you to Report Builder </w:t>
      </w:r>
      <w:commentRangeStart w:id="8"/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Page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after="0" w:before="180" w:line="411.35999999999996" w:lineRule="auto"/>
        <w:ind w:left="0" w:right="0" w:firstLine="0"/>
        <w:jc w:val="left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Это был пример пользовательских требований к New Feature.</w:t>
        <w:br w:type="textWrapping"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after="0" w:before="180" w:line="411.35999999999996" w:lineRule="auto"/>
        <w:ind w:left="0" w:right="0" w:firstLine="0"/>
        <w:jc w:val="left"/>
        <w:rPr/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А теперь Задания:</w:t>
      </w:r>
      <w:r w:rsidDel="00000000" w:rsidR="00000000" w:rsidRPr="00000000">
        <w:rPr>
          <w:rtl w:val="0"/>
        </w:rPr>
        <w:br w:type="textWrapping"/>
        <w:t xml:space="preserve">1. Найдите ошибки в требованиях и нестыковки с дизайном.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after="0" w:before="180" w:line="411.3599999999999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2. Напишите минимум 3 User stories, исходя из представленных требований, опираясь на следующий формат:</w:t>
        <w:br w:type="textWrapping"/>
      </w:r>
      <w:r w:rsidDel="00000000" w:rsidR="00000000" w:rsidRPr="00000000">
        <w:rPr>
          <w:b w:val="1"/>
          <w:rtl w:val="0"/>
        </w:rPr>
        <w:t xml:space="preserve">Как, &lt;роль/персонаж юзера&gt;, я &lt;что-то хочу получить&gt;, &lt;с такой-то целью&gt; 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after="0" w:before="180" w:line="411.35999999999996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Пример: As a FirmManager I want to open  “Create View” Page, click on “Report View Name” field, so that I can input text in </w:t>
      </w:r>
      <w:commentRangeStart w:id="9"/>
      <w:r w:rsidDel="00000000" w:rsidR="00000000" w:rsidRPr="00000000">
        <w:rPr>
          <w:b w:val="1"/>
          <w:rtl w:val="0"/>
        </w:rPr>
        <w:t xml:space="preserve">it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b w:val="1"/>
          <w:rtl w:val="0"/>
        </w:rPr>
        <w:t xml:space="preserve">.</w:t>
        <w:br w:type="textWrapping"/>
        <w:br w:type="textWrapping"/>
        <w:br w:type="textWrapping"/>
      </w:r>
      <w:r w:rsidDel="00000000" w:rsidR="00000000" w:rsidRPr="00000000">
        <w:rPr>
          <w:b w:val="1"/>
          <w:color w:val="ff0000"/>
          <w:rtl w:val="0"/>
        </w:rPr>
        <w:t xml:space="preserve">Формат сдачи ДЗ свободный, без шаблона. Загрузите доки в github, ссылки на github скидывайте прямо в чат (только проследите, что вы даете доступ к просмотру вашего документа).</w:t>
        <w:br w:type="textWrapping"/>
        <w:t xml:space="preserve">Дедлайн(Deadline): 23:59 pm 4 октября ВТ.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after="0" w:before="180" w:line="411.35999999999996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Repositories:QAM05 </w:t>
        <w:br w:type="textWrapping"/>
        <w:t xml:space="preserve">File naming: Meaningful part + (hw_1). Example “Requirements Analysis(hw_1)”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Анна Прокопович" w:id="0" w:date="2022-10-04T19:22:03Z"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настройки или функции? должно быть что-то одно</w:t>
      </w:r>
    </w:p>
  </w:comment>
  <w:comment w:author="Анна Прокопович" w:id="4" w:date="2022-10-04T20:06:19Z"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нет такой кнопки на макете</w:t>
      </w:r>
    </w:p>
  </w:comment>
  <w:comment w:author="Анна Прокопович" w:id="1" w:date="2022-10-04T19:24:38Z"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здесь это "Report View Name", а на макете это "Report Name"</w:t>
      </w:r>
    </w:p>
  </w:comment>
  <w:comment w:author="Анна Прокопович" w:id="9" w:date="2022-10-04T20:36:45Z"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 As an Advisor, I want to open the "Create View" page, click on the "Client Image" field so that I can add a PDF file there.</w:t>
      </w:r>
    </w:p>
  </w:comment>
  <w:comment w:author="Анна Прокопович" w:id="2" w:date="2022-10-04T19:42:13Z"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макете отсутствует какой-либо Radio Icon</w:t>
      </w:r>
    </w:p>
  </w:comment>
  <w:comment w:author="Анна Прокопович" w:id="5" w:date="2022-10-04T20:10:22Z"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некорректная формулировка всех этих пунктов.. не могу понять как исправить :(</w:t>
      </w:r>
    </w:p>
  </w:comment>
  <w:comment w:author="Анна Прокопович" w:id="8" w:date="2022-10-04T20:20:03Z"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всему тексту: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отсутствует какой-либо логотип компании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  прослеживаемость по документу очень плохая, все пункты одни за другим с разными маркерами, нет единого оформления</w:t>
      </w:r>
    </w:p>
  </w:comment>
  <w:comment w:author="Анна Прокопович" w:id="3" w:date="2022-10-04T20:05:24Z"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почему только для этой роли доступна возможность изменения ориентации файла?</w:t>
      </w:r>
    </w:p>
  </w:comment>
  <w:comment w:author="Анна Прокопович" w:id="7" w:date="2022-10-04T20:16:16Z"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нет кнопки "сохранить"</w:t>
      </w:r>
    </w:p>
  </w:comment>
  <w:comment w:author="Анна Прокопович" w:id="6" w:date="2022-10-04T20:14:43Z"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отсутствует текст сообщения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